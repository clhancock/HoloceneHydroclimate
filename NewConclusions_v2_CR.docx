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5212" w14:textId="77777777" w:rsidR="006E1E6E" w:rsidRDefault="006E1E6E" w:rsidP="005F7761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0A534F8C" w14:textId="68A9631B" w:rsidR="0056733C" w:rsidRPr="0056733C" w:rsidRDefault="0056733C" w:rsidP="0056733C">
      <w:pPr>
        <w:spacing w:line="48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6733C">
        <w:rPr>
          <w:rFonts w:ascii="Arial" w:eastAsia="Times New Roman" w:hAnsi="Arial" w:cs="Arial"/>
          <w:b/>
          <w:bCs/>
          <w:color w:val="000000"/>
          <w:sz w:val="22"/>
          <w:szCs w:val="22"/>
        </w:rPr>
        <w:t>5. Conclusions</w:t>
      </w:r>
    </w:p>
    <w:p w14:paraId="3A825E33" w14:textId="64A767DF" w:rsidR="0027616A" w:rsidRDefault="006E1E6E" w:rsidP="0027616A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To investigate hydroclimate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during the Holocene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 new multi-proxy dataset 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was compiled to 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characterize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qualitative changes in terrestrial </w:t>
      </w:r>
      <w:ins w:id="0" w:author="Cody Routson" w:date="2022-05-22T12:06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 xml:space="preserve">net </w:t>
        </w:r>
      </w:ins>
      <w:r w:rsidR="0027616A">
        <w:rPr>
          <w:rFonts w:ascii="Arial" w:eastAsia="Times New Roman" w:hAnsi="Arial" w:cs="Arial"/>
          <w:color w:val="000000"/>
          <w:sz w:val="22"/>
          <w:szCs w:val="22"/>
        </w:rPr>
        <w:t>precipitation</w:t>
      </w:r>
      <w:del w:id="1" w:author="Cody Routson" w:date="2022-05-22T12:06:00Z">
        <w:r w:rsidR="0027616A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amount and effective moisture</w:delText>
        </w:r>
      </w:del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Regional compilations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indicate a coherent spatiotemporal pattern among and between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the tropics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and extra-tropic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over the past 12ka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(Figure </w:t>
      </w:r>
      <w:r w:rsidR="00AA4F9C">
        <w:rPr>
          <w:rFonts w:ascii="Arial" w:eastAsia="Times New Roman" w:hAnsi="Arial" w:cs="Arial"/>
          <w:color w:val="000000"/>
          <w:sz w:val="22"/>
          <w:szCs w:val="22"/>
        </w:rPr>
        <w:t>#TBD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Evidence from individual proxy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records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" w:author="Cody Routson" w:date="2022-05-22T12:03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sensitive to circulation dynamics </w:delText>
        </w:r>
      </w:del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ins w:id="3" w:author="Cody Routson" w:date="2022-05-22T12:03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 xml:space="preserve">model </w:t>
        </w:r>
      </w:ins>
      <w:r w:rsidR="00A92C62">
        <w:rPr>
          <w:rFonts w:ascii="Arial" w:eastAsia="Times New Roman" w:hAnsi="Arial" w:cs="Arial"/>
          <w:color w:val="000000"/>
          <w:sz w:val="22"/>
          <w:szCs w:val="22"/>
        </w:rPr>
        <w:t>simulations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4" w:author="Cody Routson" w:date="2022-05-22T12:03:00Z">
        <w:r w:rsidR="00A92C62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>from</w:delText>
        </w:r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del w:id="5" w:author="Cody Routson" w:date="2022-05-22T12:02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model </w:delText>
        </w:r>
      </w:del>
      <w:del w:id="6" w:author="Cody Routson" w:date="2022-05-22T12:03:00Z">
        <w:r w:rsidR="00A92C62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>models</w:delText>
        </w:r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9100F3">
        <w:rPr>
          <w:rFonts w:ascii="Arial" w:eastAsia="Times New Roman" w:hAnsi="Arial" w:cs="Arial"/>
          <w:color w:val="000000"/>
          <w:sz w:val="22"/>
          <w:szCs w:val="22"/>
        </w:rPr>
        <w:t>suggest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that the primary driver of </w:t>
      </w:r>
      <w:del w:id="7" w:author="Cody Routson" w:date="2022-05-22T12:02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these </w:delText>
        </w:r>
      </w:del>
      <w:del w:id="8" w:author="Cody Routson" w:date="2022-05-22T12:04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observed </w:delText>
        </w:r>
      </w:del>
      <w:r w:rsidR="002A5E26">
        <w:rPr>
          <w:rFonts w:ascii="Arial" w:eastAsia="Times New Roman" w:hAnsi="Arial" w:cs="Arial"/>
          <w:color w:val="000000"/>
          <w:sz w:val="22"/>
          <w:szCs w:val="22"/>
        </w:rPr>
        <w:t>hydroclimatic</w:t>
      </w:r>
      <w:ins w:id="9" w:author="Cody Routson" w:date="2022-05-22T12:03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0" w:author="Cody Routson" w:date="2022-05-22T12:02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  <w:r w:rsidR="00AA4F9C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>shifts</w:delText>
        </w:r>
      </w:del>
      <w:ins w:id="11" w:author="Cody Routson" w:date="2022-05-22T12:02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>change</w:t>
        </w:r>
      </w:ins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2" w:author="Cody Routson" w:date="2022-05-22T12:03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is </w:delText>
        </w:r>
      </w:del>
      <w:ins w:id="13" w:author="Cody Routson" w:date="2022-05-22T12:03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 xml:space="preserve">was </w:t>
        </w:r>
      </w:ins>
      <w:del w:id="14" w:author="Cody Routson" w:date="2022-05-22T12:02:00Z">
        <w:r w:rsidR="002A5E26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</w:delText>
        </w:r>
        <w:r w:rsidR="0027616A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first order </w:delText>
        </w:r>
        <w:r w:rsidR="00AA4F9C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response </w:delText>
        </w:r>
      </w:del>
      <w:commentRangeStart w:id="15"/>
      <w:del w:id="16" w:author="Cody Routson" w:date="2022-05-22T12:03:00Z">
        <w:r w:rsidR="00AA4F9C" w:rsidDel="00CD67E4">
          <w:rPr>
            <w:rFonts w:ascii="Arial" w:eastAsia="Times New Roman" w:hAnsi="Arial" w:cs="Arial"/>
            <w:color w:val="000000"/>
            <w:sz w:val="22"/>
            <w:szCs w:val="22"/>
          </w:rPr>
          <w:delText>caused</w:delText>
        </w:r>
      </w:del>
      <w:del w:id="17" w:author="Cody Routson" w:date="2022-05-22T12:07:00Z">
        <w:r w:rsidR="00AA4F9C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by </w:delText>
        </w:r>
        <w:r w:rsidR="0078535F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>shift</w:delText>
        </w:r>
        <w:r w:rsidR="005F68EB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>ing</w:delText>
        </w:r>
        <w:r w:rsidR="0027616A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27616A">
        <w:rPr>
          <w:rFonts w:ascii="Arial" w:eastAsia="Times New Roman" w:hAnsi="Arial" w:cs="Arial"/>
          <w:color w:val="000000"/>
          <w:sz w:val="22"/>
          <w:szCs w:val="22"/>
        </w:rPr>
        <w:t>insolation and temperatur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e</w:t>
      </w:r>
      <w:ins w:id="18" w:author="Cody Routson" w:date="2022-05-22T12:01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 xml:space="preserve"> modulating </w:t>
        </w:r>
      </w:ins>
      <w:ins w:id="19" w:author="Cody Routson" w:date="2022-05-22T12:07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>r</w:t>
        </w:r>
      </w:ins>
      <w:ins w:id="20" w:author="Cody Routson" w:date="2022-05-22T12:08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 xml:space="preserve">egional to synoptic scale </w:t>
        </w:r>
      </w:ins>
      <w:ins w:id="21" w:author="Cody Routson" w:date="2022-05-22T12:01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>circulation</w:t>
        </w:r>
      </w:ins>
      <w:ins w:id="22" w:author="Cody Routson" w:date="2022-05-22T12:07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 xml:space="preserve"> patterns</w:t>
        </w:r>
      </w:ins>
      <w:r w:rsidR="0027616A">
        <w:rPr>
          <w:rFonts w:ascii="Arial" w:eastAsia="Times New Roman" w:hAnsi="Arial" w:cs="Arial"/>
          <w:color w:val="000000"/>
          <w:sz w:val="22"/>
          <w:szCs w:val="22"/>
        </w:rPr>
        <w:t>.</w:t>
      </w:r>
      <w:commentRangeEnd w:id="15"/>
      <w:r w:rsidR="00CD67E4">
        <w:rPr>
          <w:rStyle w:val="CommentReference"/>
        </w:rPr>
        <w:commentReference w:id="15"/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As a result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long-term millennial-scale </w:t>
      </w:r>
      <w:ins w:id="23" w:author="Cody Routson" w:date="2022-05-22T12:04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>temper</w:t>
        </w:r>
      </w:ins>
      <w:ins w:id="24" w:author="Cody Routson" w:date="2022-05-22T12:05:00Z">
        <w:r w:rsidR="00CD67E4">
          <w:rPr>
            <w:rFonts w:ascii="Arial" w:eastAsia="Times New Roman" w:hAnsi="Arial" w:cs="Arial"/>
            <w:color w:val="000000"/>
            <w:sz w:val="22"/>
            <w:szCs w:val="22"/>
          </w:rPr>
          <w:t xml:space="preserve">ature </w:t>
        </w:r>
      </w:ins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trends drove major hydroclimate </w:t>
      </w:r>
      <w:r w:rsidR="0078535F">
        <w:rPr>
          <w:rFonts w:ascii="Arial" w:eastAsia="Times New Roman" w:hAnsi="Arial" w:cs="Arial"/>
          <w:color w:val="000000"/>
          <w:sz w:val="22"/>
          <w:szCs w:val="22"/>
        </w:rPr>
        <w:t>transitions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>which exceed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centennial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scale variability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>, and many areas experienced significant differences in regional hydroclimate during the early-Holocene relative to the last millennium</w:t>
      </w:r>
      <w:del w:id="25" w:author="Cody Routson" w:date="2022-05-22T12:05:00Z">
        <w:r w:rsidR="00F9668D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>, and</w:delText>
        </w:r>
      </w:del>
      <w:r w:rsidR="003A68A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9E87FE3" w14:textId="513CCBBF" w:rsidR="00A668DB" w:rsidRDefault="00BE3533" w:rsidP="00BE3533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 xml:space="preserve">omparisons between proxy and model 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>results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demonstrate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relative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similar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overall </w:t>
      </w:r>
      <w:r w:rsidR="00012E40">
        <w:rPr>
          <w:rFonts w:ascii="Arial" w:eastAsia="Times New Roman" w:hAnsi="Arial" w:cs="Arial"/>
          <w:color w:val="000000"/>
          <w:sz w:val="22"/>
          <w:szCs w:val="22"/>
        </w:rPr>
        <w:t>pattern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of Holocene hydroclimate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evolution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26" w:author="Cody Routson" w:date="2022-05-22T12:09:00Z">
        <w:r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>In general, a</w:delText>
        </w:r>
      </w:del>
      <w:ins w:id="27" w:author="Cody Routson" w:date="2022-05-22T12:09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r>
        <w:rPr>
          <w:rFonts w:ascii="Arial" w:eastAsia="Times New Roman" w:hAnsi="Arial" w:cs="Arial"/>
          <w:color w:val="000000"/>
          <w:sz w:val="22"/>
          <w:szCs w:val="22"/>
        </w:rPr>
        <w:t xml:space="preserve">greement among and between 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observations and models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is highest in </w:t>
      </w:r>
      <w:ins w:id="28" w:author="Cody Routson" w:date="2022-05-22T12:09:00Z">
        <w:r w:rsidR="00FC44B8">
          <w:rPr>
            <w:rFonts w:ascii="Arial" w:eastAsia="Times New Roman" w:hAnsi="Arial" w:cs="Arial"/>
            <w:color w:val="000000"/>
            <w:sz w:val="22"/>
            <w:szCs w:val="22"/>
          </w:rPr>
          <w:t xml:space="preserve">large </w:t>
        </w:r>
      </w:ins>
      <w:r>
        <w:rPr>
          <w:rFonts w:ascii="Arial" w:eastAsia="Times New Roman" w:hAnsi="Arial" w:cs="Arial"/>
          <w:color w:val="000000"/>
          <w:sz w:val="22"/>
          <w:szCs w:val="22"/>
        </w:rPr>
        <w:t xml:space="preserve">monsoon regions where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larger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magnitudes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 xml:space="preserve">of change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and a more direct climate forcing 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overcome local variability and uncertainty.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In the mid-latitudes, the direction of change is less clear. </w:t>
      </w:r>
      <w:r w:rsidR="009E41AE">
        <w:rPr>
          <w:rFonts w:ascii="Arial" w:eastAsia="Times New Roman" w:hAnsi="Arial" w:cs="Arial"/>
          <w:color w:val="000000"/>
          <w:sz w:val="22"/>
          <w:szCs w:val="22"/>
        </w:rPr>
        <w:t xml:space="preserve">Most notable among these disagreements is the aridity identified by proxy records in Western and Eastern North America 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during</w:t>
      </w:r>
      <w:r w:rsidR="009E41AE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FA77F4">
        <w:rPr>
          <w:rFonts w:ascii="Arial" w:eastAsia="Times New Roman" w:hAnsi="Arial" w:cs="Arial"/>
          <w:color w:val="000000"/>
          <w:sz w:val="22"/>
          <w:szCs w:val="22"/>
        </w:rPr>
        <w:t>early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and mid-</w:t>
      </w:r>
      <w:r w:rsidR="00FA77F4">
        <w:rPr>
          <w:rFonts w:ascii="Arial" w:eastAsia="Times New Roman" w:hAnsi="Arial" w:cs="Arial"/>
          <w:color w:val="000000"/>
          <w:sz w:val="22"/>
          <w:szCs w:val="22"/>
        </w:rPr>
        <w:t>Holocene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whe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model simulations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almost uniformly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show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wetter conditions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in these regions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>At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>high latitudes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both proxy and model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indicate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a strong positive covariance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moisture availability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and temperature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, consistent with theory and projections for increased precipitation in these regions with </w:t>
      </w:r>
      <w:del w:id="29" w:author="Cody Routson" w:date="2022-05-22T12:10:00Z">
        <w:r w:rsidR="00AD6858" w:rsidDel="00FC44B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continued </w:delText>
        </w:r>
      </w:del>
      <w:r w:rsidR="00AD6858">
        <w:rPr>
          <w:rFonts w:ascii="Arial" w:eastAsia="Times New Roman" w:hAnsi="Arial" w:cs="Arial"/>
          <w:color w:val="000000"/>
          <w:sz w:val="22"/>
          <w:szCs w:val="22"/>
        </w:rPr>
        <w:t>future warming</w:t>
      </w:r>
      <w:r w:rsidR="00F1212B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="00B43DEE" w:rsidRPr="00B43DEE">
        <w:rPr>
          <w:rFonts w:ascii="Arial" w:eastAsia="Times New Roman" w:hAnsi="Arial" w:cs="Arial"/>
          <w:color w:val="000000"/>
          <w:sz w:val="22"/>
          <w:szCs w:val="22"/>
        </w:rPr>
        <w:t>Bintanja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B43DEE" w:rsidRPr="00B43DEE">
        <w:rPr>
          <w:rFonts w:ascii="Arial" w:eastAsia="Times New Roman" w:hAnsi="Arial" w:cs="Arial"/>
          <w:color w:val="000000"/>
          <w:sz w:val="22"/>
          <w:szCs w:val="22"/>
        </w:rPr>
        <w:t>Selten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, 2014; </w:t>
      </w:r>
      <w:proofErr w:type="spellStart"/>
      <w:r w:rsidR="00B43DEE">
        <w:rPr>
          <w:rFonts w:ascii="Arial" w:eastAsia="Times New Roman" w:hAnsi="Arial" w:cs="Arial"/>
          <w:color w:val="000000"/>
          <w:sz w:val="22"/>
          <w:szCs w:val="22"/>
        </w:rPr>
        <w:t>McCrystall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 et al., 2021</w:t>
      </w:r>
      <w:r w:rsidR="00F1212B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239EBD3B" w14:textId="4EBF5C9F" w:rsidR="00F267B4" w:rsidRDefault="00A668DB" w:rsidP="00A16485">
      <w:pPr>
        <w:spacing w:line="480" w:lineRule="auto"/>
        <w:ind w:firstLine="720"/>
        <w:rPr>
          <w:ins w:id="30" w:author="Cody Routson" w:date="2022-05-22T12:19:00Z"/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espite 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challenges of quantifying hydroclimate variability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 xml:space="preserve">Williams et al., </w:t>
      </w:r>
      <w:r w:rsidR="00530CBA" w:rsidRPr="003113D3">
        <w:rPr>
          <w:rFonts w:ascii="Arial" w:eastAsia="Times New Roman" w:hAnsi="Arial" w:cs="Arial"/>
          <w:color w:val="000000"/>
          <w:sz w:val="22"/>
          <w:szCs w:val="22"/>
          <w:highlight w:val="yellow"/>
          <w:rPrChange w:id="31" w:author="Cody Routson" w:date="2022-05-22T12:11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20210</w:t>
      </w:r>
      <w:r w:rsidR="00B43DEE">
        <w:rPr>
          <w:rFonts w:ascii="Arial" w:eastAsia="Times New Roman" w:hAnsi="Arial" w:cs="Arial"/>
          <w:color w:val="000000"/>
          <w:sz w:val="22"/>
          <w:szCs w:val="22"/>
        </w:rPr>
        <w:t>;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 xml:space="preserve"> Shepherd, 2014</w:t>
      </w:r>
      <w:r w:rsidR="00B43DEE">
        <w:rPr>
          <w:rFonts w:ascii="Arial" w:eastAsia="Times New Roman" w:hAnsi="Arial" w:cs="Arial"/>
          <w:color w:val="000000"/>
          <w:sz w:val="22"/>
          <w:szCs w:val="22"/>
        </w:rPr>
        <w:t>;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 xml:space="preserve"> Cheng et al., 2021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>within</w:t>
      </w:r>
      <w:r w:rsidR="00C24886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many regions </w:t>
      </w:r>
      <w:r w:rsidR="00BE3533">
        <w:rPr>
          <w:rFonts w:ascii="Arial" w:eastAsia="Times New Roman" w:hAnsi="Arial" w:cs="Arial"/>
          <w:color w:val="000000"/>
          <w:sz w:val="22"/>
          <w:szCs w:val="22"/>
        </w:rPr>
        <w:t xml:space="preserve">there is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better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qualitative consensus between proxy </w:t>
      </w:r>
      <w:ins w:id="32" w:author="Cody Routson" w:date="2022-05-22T12:15:00Z">
        <w:r w:rsidR="003113D3">
          <w:rPr>
            <w:rFonts w:ascii="Arial" w:eastAsia="Times New Roman" w:hAnsi="Arial" w:cs="Arial"/>
            <w:color w:val="000000"/>
            <w:sz w:val="22"/>
            <w:szCs w:val="22"/>
          </w:rPr>
          <w:t>reconstructions</w:t>
        </w:r>
        <w:r w:rsidR="003113D3" w:rsidRPr="005F776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and model </w:t>
      </w:r>
      <w:ins w:id="33" w:author="Cody Routson" w:date="2022-05-22T12:15:00Z">
        <w:r w:rsidR="003113D3">
          <w:rPr>
            <w:rFonts w:ascii="Arial" w:eastAsia="Times New Roman" w:hAnsi="Arial" w:cs="Arial"/>
            <w:color w:val="000000"/>
            <w:sz w:val="22"/>
            <w:szCs w:val="22"/>
          </w:rPr>
          <w:t xml:space="preserve">simulations </w:t>
        </w:r>
      </w:ins>
      <w:del w:id="34" w:author="Cody Routson" w:date="2022-05-22T12:15:00Z">
        <w:r w:rsidR="00A92C62" w:rsidDel="003113D3">
          <w:rPr>
            <w:rFonts w:ascii="Arial" w:eastAsia="Times New Roman" w:hAnsi="Arial" w:cs="Arial"/>
            <w:color w:val="000000"/>
            <w:sz w:val="22"/>
            <w:szCs w:val="22"/>
          </w:rPr>
          <w:delText>reconstructions</w:delText>
        </w:r>
        <w:r w:rsidR="005468DF" w:rsidRPr="005F7761" w:rsidDel="003113D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>than</w:t>
      </w:r>
      <w:r w:rsidR="00BE3533">
        <w:rPr>
          <w:rFonts w:ascii="Arial" w:eastAsia="Times New Roman" w:hAnsi="Arial" w:cs="Arial"/>
          <w:color w:val="000000"/>
          <w:sz w:val="22"/>
          <w:szCs w:val="22"/>
        </w:rPr>
        <w:t xml:space="preserve"> there is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for temperature comparisons.</w:t>
      </w:r>
      <w:r w:rsidR="00E02B1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For assessing transient </w:t>
      </w:r>
      <w:r w:rsidR="0078535F">
        <w:rPr>
          <w:rFonts w:ascii="Arial" w:eastAsia="Times New Roman" w:hAnsi="Arial" w:cs="Arial"/>
          <w:color w:val="000000"/>
          <w:sz w:val="22"/>
          <w:szCs w:val="22"/>
        </w:rPr>
        <w:t>trends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, proxy-model hydroclimate agreement is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partially attributable to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greater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dissimilarity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between models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of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simulated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effective moisture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as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compared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>to temperature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; the lack of model agreement means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that at least one model is likely to match the proxy composites. However, including CMIP simulations of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 xml:space="preserve">6ka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>show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 xml:space="preserve"> that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 the result of greater proxy-model transient 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 xml:space="preserve">first order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agreement for 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>ydroclimate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is robust with a large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 xml:space="preserve"> sample of ensemble members.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 xml:space="preserve">This conclusion is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somewhat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surprising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 xml:space="preserve"> as temperature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changes are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more spatially uniform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 than hydroclimate; </w:t>
      </w:r>
      <w:r w:rsidR="00F1212B" w:rsidRPr="006C2AA1">
        <w:rPr>
          <w:rFonts w:ascii="Arial" w:eastAsia="Times New Roman" w:hAnsi="Arial" w:cs="Arial"/>
          <w:color w:val="000000"/>
          <w:sz w:val="22"/>
          <w:szCs w:val="22"/>
        </w:rPr>
        <w:t>however,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 the consistent disagreement between proxy and simulated Holocene temperatures has been well-described and consistently observed</w:t>
      </w:r>
      <w:r w:rsidR="006C2AA1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. Therefore, 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the better </w:t>
      </w:r>
      <w:r w:rsidR="00574344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proxy-model 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agreement with Holocene hydroclimate </w:t>
      </w:r>
      <w:r w:rsidR="00574344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than temperature </w:t>
      </w:r>
      <w:r w:rsidR="00B34ED7">
        <w:rPr>
          <w:rFonts w:ascii="Arial" w:eastAsia="Times New Roman" w:hAnsi="Arial" w:cs="Arial"/>
          <w:color w:val="000000"/>
          <w:sz w:val="22"/>
          <w:szCs w:val="22"/>
        </w:rPr>
        <w:t>indicates a systematic bias driving the Holocene Temperature Conundrum which is not apparent in the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34ED7">
        <w:rPr>
          <w:rFonts w:ascii="Arial" w:eastAsia="Times New Roman" w:hAnsi="Arial" w:cs="Arial"/>
          <w:color w:val="000000"/>
          <w:sz w:val="22"/>
          <w:szCs w:val="22"/>
        </w:rPr>
        <w:t>hydroclimate comparison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 for which there is greater uncertainty among paleoclimate data but </w:t>
      </w:r>
      <w:r w:rsidR="00A16485">
        <w:rPr>
          <w:rFonts w:ascii="Arial" w:eastAsia="Times New Roman" w:hAnsi="Arial" w:cs="Arial"/>
          <w:color w:val="000000"/>
          <w:sz w:val="22"/>
          <w:szCs w:val="22"/>
        </w:rPr>
        <w:t xml:space="preserve">also 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>a more coherent spatial pattern</w:t>
      </w:r>
      <w:r w:rsidR="00A16485">
        <w:rPr>
          <w:rFonts w:ascii="Arial" w:eastAsia="Times New Roman" w:hAnsi="Arial" w:cs="Arial"/>
          <w:color w:val="000000"/>
          <w:sz w:val="22"/>
          <w:szCs w:val="22"/>
        </w:rPr>
        <w:t xml:space="preserve"> between proxies and models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1E511CC0" w14:textId="799A6223" w:rsidR="00012EB1" w:rsidDel="00035421" w:rsidRDefault="00012EB1" w:rsidP="00035421">
      <w:pPr>
        <w:spacing w:line="480" w:lineRule="auto"/>
        <w:ind w:firstLine="720"/>
        <w:rPr>
          <w:del w:id="35" w:author="Cody Routson" w:date="2022-05-22T12:22:00Z"/>
          <w:rFonts w:ascii="Arial" w:eastAsia="Times New Roman" w:hAnsi="Arial" w:cs="Arial"/>
          <w:color w:val="000000"/>
          <w:sz w:val="22"/>
          <w:szCs w:val="22"/>
        </w:rPr>
        <w:pPrChange w:id="36" w:author="Cody Routson" w:date="2022-05-22T12:22:00Z">
          <w:pPr>
            <w:spacing w:line="480" w:lineRule="auto"/>
            <w:ind w:firstLine="720"/>
          </w:pPr>
        </w:pPrChange>
      </w:pPr>
      <w:ins w:id="37" w:author="Cody Routson" w:date="2022-05-22T12:19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The mid-Holocene may serve as a partial </w:t>
        </w:r>
      </w:ins>
      <w:ins w:id="38" w:author="Cody Routson" w:date="2022-05-22T12:22:00Z">
        <w:r w:rsidR="00035421">
          <w:rPr>
            <w:rFonts w:ascii="Arial" w:eastAsia="Times New Roman" w:hAnsi="Arial" w:cs="Arial"/>
            <w:color w:val="000000"/>
            <w:sz w:val="22"/>
            <w:szCs w:val="22"/>
          </w:rPr>
          <w:t>analogue</w:t>
        </w:r>
      </w:ins>
      <w:ins w:id="39" w:author="Cody Routson" w:date="2022-05-22T12:19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 for future hydroclimate change because polar </w:t>
        </w:r>
      </w:ins>
      <w:ins w:id="40" w:author="Cody Routson" w:date="2022-05-22T12:22:00Z">
        <w:r w:rsidR="00035421">
          <w:rPr>
            <w:rFonts w:ascii="Arial" w:eastAsia="Times New Roman" w:hAnsi="Arial" w:cs="Arial"/>
            <w:color w:val="000000"/>
            <w:sz w:val="22"/>
            <w:szCs w:val="22"/>
          </w:rPr>
          <w:t>amplification</w:t>
        </w:r>
      </w:ins>
      <w:ins w:id="41" w:author="Cody Routson" w:date="2022-05-22T12:19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 is a feature of </w:t>
        </w:r>
      </w:ins>
      <w:ins w:id="42" w:author="Cody Routson" w:date="2022-05-22T12:20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both mid-Holocene and modern warming. </w:t>
        </w:r>
      </w:ins>
      <w:ins w:id="43" w:author="Cody Routson" w:date="2022-05-22T12:21:00Z">
        <w:r w:rsidR="00035421">
          <w:rPr>
            <w:rFonts w:ascii="Arial" w:eastAsia="Times New Roman" w:hAnsi="Arial" w:cs="Arial"/>
            <w:color w:val="000000"/>
            <w:sz w:val="22"/>
            <w:szCs w:val="22"/>
          </w:rPr>
          <w:t xml:space="preserve">A warmer Arctic corresponds with both reduced ice-sheet extent and a weak LTG. </w:t>
        </w:r>
      </w:ins>
    </w:p>
    <w:p w14:paraId="0848E498" w14:textId="24432FC5" w:rsidR="00E13FC8" w:rsidRDefault="008E5DEB" w:rsidP="00035421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commentRangeStart w:id="44"/>
      <w:del w:id="45" w:author="Cody Routson" w:date="2022-05-22T12:22:00Z">
        <w:r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Because </w:delText>
        </w:r>
        <w:r w:rsidR="00A55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polar</w:delText>
        </w:r>
        <w:r w:rsidR="00E13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amplification</w:delText>
        </w:r>
        <w:r w:rsidR="00071B1B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is a key feature of both mid-Holocene and modern anthropogenic warming</w:delText>
        </w:r>
        <w:r w:rsidR="00A55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, the mid-Holocene</w:delText>
        </w:r>
        <w:r w:rsidR="00071B1B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  <w:r w:rsidR="00A55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when the </w:delText>
        </w:r>
        <w:r w:rsidR="00071B1B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  <w:r w:rsidR="00A55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rc</w:delText>
        </w:r>
        <w:r w:rsidR="004D296F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tic was warm, the LTG was reduced, and ice-sheet extents were minimal</w:delText>
        </w:r>
        <w:r w:rsidR="00071B1B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, may serve as a partial analog for future changes in hydroclimate</w:delText>
        </w:r>
        <w:r w:rsidR="00E13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  <w:commentRangeEnd w:id="44"/>
        <w:r w:rsidR="00012EB1" w:rsidDel="00035421">
          <w:rPr>
            <w:rStyle w:val="CommentReference"/>
          </w:rPr>
          <w:commentReference w:id="44"/>
        </w:r>
        <w:r w:rsidR="00E13FC8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4D296F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esults 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presented here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demonstrate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del w:id="46" w:author="Cody Routson" w:date="2022-05-22T12:23:00Z">
        <w:r w:rsidR="00742C99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such </w:delText>
        </w:r>
        <w:r w:rsidR="005B55FB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hemispheric</w:delText>
        </w:r>
        <w:r w:rsidR="004D296F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warming </w:delText>
        </w:r>
        <w:r w:rsidR="006C2AA1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in the past</w:delText>
        </w:r>
      </w:del>
      <w:ins w:id="47" w:author="Cody Routson" w:date="2022-05-22T12:23:00Z">
        <w:r w:rsidR="00035421">
          <w:rPr>
            <w:rFonts w:ascii="Arial" w:eastAsia="Times New Roman" w:hAnsi="Arial" w:cs="Arial"/>
            <w:color w:val="000000"/>
            <w:sz w:val="22"/>
            <w:szCs w:val="22"/>
          </w:rPr>
          <w:t>mid-Holocene warming</w:t>
        </w:r>
      </w:ins>
      <w:r w:rsidR="006C2AA1">
        <w:rPr>
          <w:rFonts w:ascii="Arial" w:eastAsia="Times New Roman" w:hAnsi="Arial" w:cs="Arial"/>
          <w:color w:val="000000"/>
          <w:sz w:val="22"/>
          <w:szCs w:val="22"/>
        </w:rPr>
        <w:t xml:space="preserve"> had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global implications for </w:t>
      </w:r>
      <w:r w:rsidR="005E0E9B">
        <w:rPr>
          <w:rFonts w:ascii="Arial" w:eastAsia="Times New Roman" w:hAnsi="Arial" w:cs="Arial"/>
          <w:color w:val="000000"/>
          <w:sz w:val="22"/>
          <w:szCs w:val="22"/>
        </w:rPr>
        <w:t xml:space="preserve">atmospheric circulation and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moisture dynamics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including an expanded and intensified monsoon domain </w:t>
      </w:r>
      <w:del w:id="48" w:author="Cody Routson" w:date="2022-05-22T12:23:00Z">
        <w:r w:rsidR="004D296F" w:rsidDel="00035421">
          <w:rPr>
            <w:rFonts w:ascii="Arial" w:eastAsia="Times New Roman" w:hAnsi="Arial" w:cs="Arial"/>
            <w:color w:val="000000"/>
            <w:sz w:val="22"/>
            <w:szCs w:val="22"/>
          </w:rPr>
          <w:delText>corresponding with</w:delText>
        </w:r>
      </w:del>
      <w:ins w:id="49" w:author="Cody Routson" w:date="2022-05-22T12:23:00Z">
        <w:r w:rsidR="00035421">
          <w:rPr>
            <w:rFonts w:ascii="Arial" w:eastAsia="Times New Roman" w:hAnsi="Arial" w:cs="Arial"/>
            <w:color w:val="000000"/>
            <w:sz w:val="22"/>
            <w:szCs w:val="22"/>
          </w:rPr>
          <w:t>and</w:t>
        </w:r>
      </w:ins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greater aridity for mid-latitudes </w:t>
      </w:r>
      <w:r w:rsidR="005E0E9B">
        <w:rPr>
          <w:rFonts w:ascii="Arial" w:eastAsia="Times New Roman" w:hAnsi="Arial" w:cs="Arial"/>
          <w:color w:val="000000"/>
          <w:sz w:val="22"/>
          <w:szCs w:val="22"/>
        </w:rPr>
        <w:t xml:space="preserve">regions 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in the Northern Hemisphere. Unlike, 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the Holocene when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variations in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radiative forcing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asymmetrical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across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B55FB">
        <w:rPr>
          <w:rFonts w:ascii="Arial" w:eastAsia="Times New Roman" w:hAnsi="Arial" w:cs="Arial"/>
          <w:color w:val="000000"/>
          <w:sz w:val="22"/>
          <w:szCs w:val="22"/>
        </w:rPr>
        <w:t xml:space="preserve">northern and southern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latitudes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and seasons, future warming is projected to be global meaning that similar changes may occur over both hemispheres. </w:t>
      </w:r>
    </w:p>
    <w:p w14:paraId="3F7B6F6B" w14:textId="77777777" w:rsidR="00E13FC8" w:rsidRDefault="00E13FC8" w:rsidP="005F7761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0753D67D" w14:textId="7B7BAE76" w:rsidR="0079389A" w:rsidRDefault="0079389A" w:rsidP="0079389A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52E0DFAD" w14:textId="2535AB76" w:rsidR="00AA4F9C" w:rsidRDefault="008E5DEB" w:rsidP="0079389A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"https://lh3.googleusercontent.com/I98rWoNju04GA1Wb8Z342s3_EE92jwJ_PcADqZWdT8TrSsgSMBl_sgjzy1JyA5Ss32U_IcTIh_4tKmPqv1dHM5w26oClat5vGnr-ScY3YMFBuNkhxdasij7YGIv-Ox65U7XWhVUJkbwuqf6voQ" \* MERGEFORMATINET </w:instrText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9389A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FF90EE" wp14:editId="6567C3BD">
            <wp:extent cx="5126355" cy="2964815"/>
            <wp:effectExtent l="0" t="0" r="4445" b="0"/>
            <wp:docPr id="1" name="Picture 1" descr="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F3E1845" w14:textId="48948DF0" w:rsidR="00596C51" w:rsidRPr="0056733C" w:rsidRDefault="008E5DEB" w:rsidP="0056733C">
      <w:pPr>
        <w:spacing w:line="48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Figure #TBD. 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Example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(from a different publication)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potential new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f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igure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for the conclusion 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which was s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uggest by 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Darrell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 would create a modified version more applicable to my results.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AA4F9C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also </w:t>
      </w:r>
      <w:r w:rsidR="00AA4F9C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think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including a figure like this in the conclusion could make my Fig1 conceptual diagram in the introduction unnecessar</w:t>
      </w:r>
      <w:r w:rsidR="0056733C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</w:p>
    <w:sectPr w:rsidR="00596C51" w:rsidRPr="0056733C" w:rsidSect="005C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ody Routson" w:date="2022-05-22T12:00:00Z" w:initials="MOU">
    <w:p w14:paraId="1FD83BEF" w14:textId="16F843D9" w:rsidR="00CD67E4" w:rsidRDefault="00CD67E4">
      <w:pPr>
        <w:pStyle w:val="CommentText"/>
      </w:pPr>
      <w:r>
        <w:rPr>
          <w:rStyle w:val="CommentReference"/>
        </w:rPr>
        <w:annotationRef/>
      </w:r>
      <w:r>
        <w:t xml:space="preserve">Should probably clarify if temperature drove circulation changes or simply shifted P-E balance. </w:t>
      </w:r>
    </w:p>
  </w:comment>
  <w:comment w:id="44" w:author="Cody Routson" w:date="2022-05-22T12:18:00Z" w:initials="MOU">
    <w:p w14:paraId="6BBA1659" w14:textId="3EDCC03C" w:rsidR="00012EB1" w:rsidRDefault="00012EB1">
      <w:pPr>
        <w:pStyle w:val="CommentText"/>
      </w:pPr>
      <w:r>
        <w:rPr>
          <w:rStyle w:val="CommentReference"/>
        </w:rPr>
        <w:annotationRef/>
      </w:r>
      <w:r>
        <w:t xml:space="preserve">This sentence is trying to do a little too </w:t>
      </w:r>
      <w:proofErr w:type="spellStart"/>
      <w:r>
        <w:t>much.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83BEF" w15:done="0"/>
  <w15:commentEx w15:paraId="6BBA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4A44D" w16cex:dateUtc="2022-05-22T19:00:00Z"/>
  <w16cex:commentExtensible w16cex:durableId="2634A8A6" w16cex:dateUtc="2022-05-22T1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83BEF" w16cid:durableId="2634A44D"/>
  <w16cid:commentId w16cid:paraId="6BBA1659" w16cid:durableId="2634A8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2DC6" w14:textId="77777777" w:rsidR="00490FB1" w:rsidRDefault="00490FB1" w:rsidP="00A55FC8">
      <w:r>
        <w:separator/>
      </w:r>
    </w:p>
  </w:endnote>
  <w:endnote w:type="continuationSeparator" w:id="0">
    <w:p w14:paraId="4DB90EC5" w14:textId="77777777" w:rsidR="00490FB1" w:rsidRDefault="00490FB1" w:rsidP="00A5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6D3D" w14:textId="77777777" w:rsidR="00490FB1" w:rsidRDefault="00490FB1" w:rsidP="00A55FC8">
      <w:r>
        <w:separator/>
      </w:r>
    </w:p>
  </w:footnote>
  <w:footnote w:type="continuationSeparator" w:id="0">
    <w:p w14:paraId="31C41768" w14:textId="77777777" w:rsidR="00490FB1" w:rsidRDefault="00490FB1" w:rsidP="00A5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61"/>
    <w:rsid w:val="00012E40"/>
    <w:rsid w:val="00012EB1"/>
    <w:rsid w:val="00035421"/>
    <w:rsid w:val="00044E1D"/>
    <w:rsid w:val="00067155"/>
    <w:rsid w:val="00071B1B"/>
    <w:rsid w:val="001748F1"/>
    <w:rsid w:val="001A70A9"/>
    <w:rsid w:val="001B653F"/>
    <w:rsid w:val="001F641F"/>
    <w:rsid w:val="00252275"/>
    <w:rsid w:val="0027616A"/>
    <w:rsid w:val="002A5E26"/>
    <w:rsid w:val="002D3AA4"/>
    <w:rsid w:val="003113D3"/>
    <w:rsid w:val="003A68AE"/>
    <w:rsid w:val="004439EE"/>
    <w:rsid w:val="00490FB1"/>
    <w:rsid w:val="004D296F"/>
    <w:rsid w:val="00530CBA"/>
    <w:rsid w:val="005468DF"/>
    <w:rsid w:val="0056733C"/>
    <w:rsid w:val="00574344"/>
    <w:rsid w:val="00597BF2"/>
    <w:rsid w:val="005A4C70"/>
    <w:rsid w:val="005B55FB"/>
    <w:rsid w:val="005C73F1"/>
    <w:rsid w:val="005E0E9B"/>
    <w:rsid w:val="005F68EB"/>
    <w:rsid w:val="005F7761"/>
    <w:rsid w:val="00642DEA"/>
    <w:rsid w:val="006C10B5"/>
    <w:rsid w:val="006C2AA1"/>
    <w:rsid w:val="006E1E6E"/>
    <w:rsid w:val="007017CC"/>
    <w:rsid w:val="00726FC5"/>
    <w:rsid w:val="00742C99"/>
    <w:rsid w:val="0078535F"/>
    <w:rsid w:val="0079389A"/>
    <w:rsid w:val="00844CEB"/>
    <w:rsid w:val="008E5DEB"/>
    <w:rsid w:val="00907744"/>
    <w:rsid w:val="009100F3"/>
    <w:rsid w:val="009B75F8"/>
    <w:rsid w:val="009E41AE"/>
    <w:rsid w:val="009E43EA"/>
    <w:rsid w:val="00A16485"/>
    <w:rsid w:val="00A55FC8"/>
    <w:rsid w:val="00A668DB"/>
    <w:rsid w:val="00A92C62"/>
    <w:rsid w:val="00AA4F9C"/>
    <w:rsid w:val="00AD6858"/>
    <w:rsid w:val="00AE6F8C"/>
    <w:rsid w:val="00B34ED7"/>
    <w:rsid w:val="00B43DEE"/>
    <w:rsid w:val="00BE0690"/>
    <w:rsid w:val="00BE3533"/>
    <w:rsid w:val="00C24886"/>
    <w:rsid w:val="00C3187A"/>
    <w:rsid w:val="00C71D9B"/>
    <w:rsid w:val="00CA25AC"/>
    <w:rsid w:val="00CB3C76"/>
    <w:rsid w:val="00CD67E4"/>
    <w:rsid w:val="00CF0824"/>
    <w:rsid w:val="00DC6B2E"/>
    <w:rsid w:val="00E02B17"/>
    <w:rsid w:val="00E13FC8"/>
    <w:rsid w:val="00E5031E"/>
    <w:rsid w:val="00F1212B"/>
    <w:rsid w:val="00F267B4"/>
    <w:rsid w:val="00F50CC0"/>
    <w:rsid w:val="00F9668D"/>
    <w:rsid w:val="00FA77F4"/>
    <w:rsid w:val="00FB75A9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2A1B9"/>
  <w15:chartTrackingRefBased/>
  <w15:docId w15:val="{5FFD4956-48BF-8A4F-83A1-666D8CA8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761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5F7761"/>
  </w:style>
  <w:style w:type="character" w:styleId="Hyperlink">
    <w:name w:val="Hyperlink"/>
    <w:basedOn w:val="DefaultParagraphFont"/>
    <w:uiPriority w:val="99"/>
    <w:semiHidden/>
    <w:unhideWhenUsed/>
    <w:rsid w:val="005F77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FC8"/>
  </w:style>
  <w:style w:type="paragraph" w:styleId="Footer">
    <w:name w:val="footer"/>
    <w:basedOn w:val="Normal"/>
    <w:link w:val="FooterChar"/>
    <w:uiPriority w:val="99"/>
    <w:unhideWhenUsed/>
    <w:rsid w:val="00A55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FC8"/>
  </w:style>
  <w:style w:type="paragraph" w:styleId="Revision">
    <w:name w:val="Revision"/>
    <w:hidden/>
    <w:uiPriority w:val="99"/>
    <w:semiHidden/>
    <w:rsid w:val="00AD6858"/>
  </w:style>
  <w:style w:type="character" w:styleId="CommentReference">
    <w:name w:val="annotation reference"/>
    <w:basedOn w:val="DefaultParagraphFont"/>
    <w:uiPriority w:val="99"/>
    <w:semiHidden/>
    <w:unhideWhenUsed/>
    <w:rsid w:val="00DC6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81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1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Lewis Hancock</dc:creator>
  <cp:keywords/>
  <dc:description/>
  <cp:lastModifiedBy>Cody Routson</cp:lastModifiedBy>
  <cp:revision>5</cp:revision>
  <dcterms:created xsi:type="dcterms:W3CDTF">2022-05-19T16:28:00Z</dcterms:created>
  <dcterms:modified xsi:type="dcterms:W3CDTF">2022-05-22T19:27:00Z</dcterms:modified>
</cp:coreProperties>
</file>